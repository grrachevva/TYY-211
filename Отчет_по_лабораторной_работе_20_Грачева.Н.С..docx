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8C8FB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9330A90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6293E29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426A82" w14:textId="77777777" w:rsidR="009762E9" w:rsidRDefault="0026450D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9FCDF3B" w14:textId="77777777" w:rsidR="009762E9" w:rsidRDefault="0026450D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50CCAC0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B0C62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6A6BCFB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CB78F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E0AC2A4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9D150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FCBB1" w14:textId="117C394B" w:rsidR="009762E9" w:rsidRPr="001C7433" w:rsidRDefault="0026450D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="00046058">
        <w:rPr>
          <w:rFonts w:ascii="Times New Roman" w:hAnsi="Times New Roman" w:cs="Times New Roman"/>
          <w:sz w:val="56"/>
          <w:szCs w:val="28"/>
        </w:rPr>
        <w:t>20</w:t>
      </w:r>
    </w:p>
    <w:p w14:paraId="72763923" w14:textId="77777777" w:rsidR="009762E9" w:rsidRDefault="009762E9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C7AECE0" w14:textId="77777777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2DE1C46" w14:textId="3A31320C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46058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EF8D89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58E05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63A13" w14:textId="06C44B92" w:rsidR="009762E9" w:rsidRDefault="0026450D" w:rsidP="004D51F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1E40FD" w:rsidRPr="00EE63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C1E9FBB" w14:textId="1D02FA9F" w:rsidR="009762E9" w:rsidRDefault="0026450D" w:rsidP="004D51F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D51F0">
        <w:rPr>
          <w:rFonts w:ascii="Times New Roman" w:hAnsi="Times New Roman" w:cs="Times New Roman"/>
          <w:sz w:val="28"/>
          <w:szCs w:val="28"/>
        </w:rPr>
        <w:t>Грачева Наталья Сергеевна</w:t>
      </w:r>
    </w:p>
    <w:p w14:paraId="0DE27E96" w14:textId="695C4E38" w:rsidR="009762E9" w:rsidRPr="00EE63D6" w:rsidRDefault="0026450D" w:rsidP="004D51F0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4D51F0">
        <w:rPr>
          <w:rFonts w:ascii="Times New Roman" w:hAnsi="Times New Roman" w:cs="Times New Roman"/>
          <w:sz w:val="28"/>
          <w:szCs w:val="28"/>
        </w:rPr>
        <w:t>5</w:t>
      </w:r>
    </w:p>
    <w:p w14:paraId="451EF611" w14:textId="235893C9" w:rsidR="009762E9" w:rsidRPr="000138EB" w:rsidRDefault="0026450D" w:rsidP="004D51F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D51F0">
        <w:rPr>
          <w:rFonts w:ascii="Times New Roman" w:hAnsi="Times New Roman" w:cs="Times New Roman"/>
          <w:sz w:val="28"/>
          <w:szCs w:val="28"/>
        </w:rPr>
        <w:t>26</w:t>
      </w:r>
      <w:r w:rsidR="007645AC" w:rsidRPr="000138EB">
        <w:rPr>
          <w:rFonts w:ascii="Times New Roman" w:hAnsi="Times New Roman" w:cs="Times New Roman"/>
          <w:sz w:val="28"/>
          <w:szCs w:val="28"/>
        </w:rPr>
        <w:t>.1</w:t>
      </w:r>
      <w:r w:rsidR="00046058">
        <w:rPr>
          <w:rFonts w:ascii="Times New Roman" w:hAnsi="Times New Roman" w:cs="Times New Roman"/>
          <w:sz w:val="28"/>
          <w:szCs w:val="28"/>
        </w:rPr>
        <w:t>2</w:t>
      </w:r>
      <w:r w:rsidR="007645AC" w:rsidRPr="000138EB">
        <w:rPr>
          <w:rFonts w:ascii="Times New Roman" w:hAnsi="Times New Roman" w:cs="Times New Roman"/>
          <w:sz w:val="28"/>
          <w:szCs w:val="28"/>
        </w:rPr>
        <w:t>.2024</w:t>
      </w:r>
    </w:p>
    <w:p w14:paraId="4FD2BF25" w14:textId="77777777" w:rsidR="009762E9" w:rsidRDefault="0026450D" w:rsidP="004D51F0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2FBC788" w14:textId="77777777" w:rsidR="009762E9" w:rsidRDefault="0026450D" w:rsidP="004D51F0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22851E" w14:textId="1F40B107" w:rsidR="009762E9" w:rsidRDefault="0026450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59D27F" w14:textId="77777777" w:rsidR="009762E9" w:rsidRDefault="0026450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8323FBC" w14:textId="6E04F408" w:rsidR="009762E9" w:rsidRDefault="009762E9">
      <w:pPr>
        <w:rPr>
          <w:rFonts w:ascii="Times New Roman" w:hAnsi="Times New Roman" w:cs="Times New Roman"/>
          <w:b/>
          <w:sz w:val="28"/>
          <w:szCs w:val="28"/>
        </w:rPr>
      </w:pPr>
    </w:p>
    <w:p w14:paraId="4F12CC9E" w14:textId="77777777" w:rsidR="007645AC" w:rsidRDefault="007645AC">
      <w:pPr>
        <w:rPr>
          <w:rFonts w:ascii="Times New Roman" w:hAnsi="Times New Roman" w:cs="Times New Roman"/>
          <w:sz w:val="28"/>
          <w:szCs w:val="28"/>
        </w:rPr>
      </w:pPr>
    </w:p>
    <w:p w14:paraId="6AC3EC5B" w14:textId="77777777" w:rsidR="009762E9" w:rsidRDefault="009762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F4FD3" w14:textId="4A0BEE73" w:rsidR="009762E9" w:rsidRDefault="00264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DE543F" w:rsidRPr="00B337D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2B639A6" w14:textId="77777777" w:rsidR="009762E9" w:rsidRDefault="0026450D" w:rsidP="00EE7A3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251507D" w14:textId="77777777" w:rsidR="00046058" w:rsidRDefault="00046058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460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Освоить навыки подключения внешних модулей и их использования в разрабатываемых программах; освоить навыки программируемой настройки элемента экранной формы </w:t>
      </w:r>
      <w:r w:rsidRPr="000460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</w:t>
      </w:r>
      <w:r w:rsidRPr="000460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Chart</w:t>
      </w:r>
      <w:r w:rsidRPr="0004605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»</w:t>
      </w:r>
      <w:r w:rsidRPr="000460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7F6E637" w14:textId="1619DF5C" w:rsidR="009762E9" w:rsidRDefault="0026450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14:paraId="37B645E4" w14:textId="2B2F5068" w:rsidR="00046058" w:rsidRDefault="004D51F0" w:rsidP="00046058">
      <w:pPr>
        <w:jc w:val="center"/>
      </w:pPr>
      <w:r>
        <w:rPr>
          <w:noProof/>
          <w:lang w:eastAsia="ru-RU"/>
        </w:rPr>
        <w:drawing>
          <wp:inline distT="0" distB="0" distL="0" distR="0" wp14:anchorId="512C6206" wp14:editId="19226262">
            <wp:extent cx="6133976" cy="2981325"/>
            <wp:effectExtent l="0" t="0" r="635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8" t="24394" r="6516" b="2857"/>
                    <a:stretch/>
                  </pic:blipFill>
                  <pic:spPr bwMode="auto">
                    <a:xfrm>
                      <a:off x="0" y="0"/>
                      <a:ext cx="6143128" cy="298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8391" w14:textId="597331C3" w:rsidR="00046058" w:rsidRPr="004D51F0" w:rsidRDefault="004D51F0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 w:rsidRPr="004D51F0">
        <w:rPr>
          <w:rFonts w:ascii="Times New Roman" w:hAnsi="Times New Roman" w:cs="Times New Roman"/>
          <w:sz w:val="28"/>
          <w:szCs w:val="28"/>
        </w:rPr>
        <w:t xml:space="preserve">Загружать данные, представленные на круговых диаграммах, в программное обеспечение из </w:t>
      </w:r>
      <w:r w:rsidRPr="004D51F0">
        <w:rPr>
          <w:rFonts w:ascii="Times New Roman" w:hAnsi="Times New Roman" w:cs="Times New Roman"/>
          <w:i/>
          <w:sz w:val="28"/>
          <w:szCs w:val="28"/>
          <w:lang w:val="en-US"/>
        </w:rPr>
        <w:t>csv</w:t>
      </w:r>
      <w:r w:rsidRPr="004D51F0">
        <w:rPr>
          <w:rFonts w:ascii="Times New Roman" w:hAnsi="Times New Roman" w:cs="Times New Roman"/>
          <w:sz w:val="28"/>
          <w:szCs w:val="28"/>
        </w:rPr>
        <w:t xml:space="preserve">-файла. Представлены шесть круговых диаграмм. Точное воспроизведение цветовой схемы диаграмм не требуется. Цветовая схема подбирается автором самостоятельно среди доступных средств фреймворка </w:t>
      </w:r>
      <w:r w:rsidRPr="004D51F0">
        <w:rPr>
          <w:rFonts w:ascii="Times New Roman" w:hAnsi="Times New Roman" w:cs="Times New Roman"/>
          <w:i/>
          <w:sz w:val="28"/>
          <w:szCs w:val="28"/>
        </w:rPr>
        <w:t>.</w:t>
      </w:r>
      <w:r w:rsidRPr="004D51F0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4D51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51F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4D51F0">
        <w:rPr>
          <w:rFonts w:ascii="Times New Roman" w:hAnsi="Times New Roman" w:cs="Times New Roman"/>
          <w:sz w:val="28"/>
          <w:szCs w:val="28"/>
        </w:rPr>
        <w:t>, но необходимо предоставить пользователю возможность просмотра как данных с каждой диаграммы в отдельности, так и данных со всех диаграмм сразу (согласно проиллюстрированному порядку). Предусмотреть пользовательскую возможность для последовательного подключения к уже демонстрируемым диаграммам указываемых пользователем, причём порядок размещения определяется выбором очередного названия ряда данных. В этом случае порядок вывода диаграмм на экран будет отличаться от представленного на исходной иллюстрации.</w:t>
      </w:r>
    </w:p>
    <w:p w14:paraId="60E5F594" w14:textId="1447123C" w:rsidR="000B4533" w:rsidRDefault="000B4533" w:rsidP="007645AC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059337AE" w14:textId="7CBF0A4E" w:rsidR="00046058" w:rsidRDefault="00046058" w:rsidP="007645AC">
      <w:pPr>
        <w:spacing w:after="0" w:line="360" w:lineRule="auto"/>
        <w:ind w:firstLine="709"/>
        <w:jc w:val="both"/>
        <w:rPr>
          <w:noProof/>
          <w:lang w:eastAsia="ru-RU"/>
        </w:rPr>
      </w:pPr>
    </w:p>
    <w:p w14:paraId="47D661F2" w14:textId="435E0A86" w:rsidR="00046058" w:rsidRDefault="00046058" w:rsidP="004D51F0">
      <w:pPr>
        <w:spacing w:after="0" w:line="360" w:lineRule="auto"/>
        <w:jc w:val="both"/>
        <w:rPr>
          <w:noProof/>
          <w:lang w:eastAsia="ru-RU"/>
        </w:rPr>
      </w:pPr>
    </w:p>
    <w:p w14:paraId="09C6A1E8" w14:textId="77777777" w:rsidR="004D51F0" w:rsidRDefault="004D51F0" w:rsidP="004D51F0">
      <w:pPr>
        <w:spacing w:after="0" w:line="360" w:lineRule="auto"/>
        <w:jc w:val="both"/>
        <w:rPr>
          <w:noProof/>
          <w:lang w:eastAsia="ru-RU"/>
        </w:rPr>
      </w:pPr>
    </w:p>
    <w:p w14:paraId="318B28F9" w14:textId="20DF5BE8" w:rsidR="00921CF2" w:rsidRDefault="00921CF2">
      <w:pPr>
        <w:rPr>
          <w:rFonts w:ascii="Times New Roman" w:hAnsi="Times New Roman" w:cs="Times New Roman"/>
          <w:b/>
          <w:sz w:val="28"/>
          <w:szCs w:val="28"/>
        </w:rPr>
      </w:pPr>
    </w:p>
    <w:p w14:paraId="3BA563D7" w14:textId="77777777" w:rsidR="00FD465B" w:rsidRPr="007645AC" w:rsidRDefault="00FD465B">
      <w:pPr>
        <w:rPr>
          <w:rFonts w:ascii="Times New Roman" w:hAnsi="Times New Roman" w:cs="Times New Roman"/>
          <w:b/>
          <w:sz w:val="28"/>
          <w:szCs w:val="28"/>
        </w:rPr>
      </w:pPr>
    </w:p>
    <w:p w14:paraId="1EA38665" w14:textId="5725149B" w:rsidR="009B01D2" w:rsidRPr="009B01D2" w:rsidRDefault="009C0DD0" w:rsidP="00EE7A30">
      <w:pPr>
        <w:ind w:firstLine="708"/>
        <w:rPr>
          <w:rFonts w:ascii="Times New Roman" w:hAnsi="Times New Roman" w:cs="Times New Roman"/>
          <w:b/>
          <w:sz w:val="28"/>
        </w:rPr>
      </w:pPr>
      <w:r w:rsidRPr="009C0DD0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26450D" w:rsidRPr="009B01D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60CE5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Сети Петри запрограммированного технологического процесса</w:t>
      </w:r>
    </w:p>
    <w:p w14:paraId="1091A139" w14:textId="445DAAAD" w:rsidR="00C903C9" w:rsidRPr="00C903C9" w:rsidRDefault="00C903C9" w:rsidP="00C903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03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90441B" wp14:editId="4A7BA862">
            <wp:extent cx="5019675" cy="8258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411D" w14:textId="20C2676E" w:rsidR="00322FEA" w:rsidRPr="00322FEA" w:rsidRDefault="00322FEA" w:rsidP="001C74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AAF79" w14:textId="7F5A8D5E" w:rsidR="004A58A8" w:rsidRDefault="004A58A8" w:rsidP="004A58A8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7467776" w14:textId="46E7D787" w:rsidR="00907CB5" w:rsidRPr="00C903C9" w:rsidRDefault="00254C52" w:rsidP="00C903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Сет</w:t>
      </w:r>
      <w:r w:rsidR="00C72D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Петр</w:t>
      </w:r>
      <w:r w:rsidR="00C903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5F3D26FD" w14:textId="1220F9C2" w:rsidR="00775DE7" w:rsidRDefault="009C0DD0" w:rsidP="00EE7A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</w:t>
      </w:r>
      <w:r w:rsidR="00775DE7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Схем</w:t>
      </w:r>
      <w:r w:rsidR="00775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</w:t>
      </w:r>
      <w:r w:rsidR="00775DE7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алгоритмов методов в составе решения, отмеченных на сети Петри в качестве «эффектов» (метка </w:t>
      </w:r>
      <w:r w:rsidR="00775DE7" w:rsidRPr="007A3BE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80DACCC" wp14:editId="4FAAF5BC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957254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775DE7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14:paraId="11512B3A" w14:textId="71658AEF" w:rsidR="006A3236" w:rsidRPr="00F07D04" w:rsidRDefault="00F07D04" w:rsidP="00F0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0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4F7A58A" wp14:editId="2B965635">
            <wp:extent cx="4591691" cy="528711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FC97" w14:textId="773C6655" w:rsidR="00254C52" w:rsidRPr="00AC17C0" w:rsidRDefault="00254C52" w:rsidP="007C6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EDA9B4" w14:textId="4613CE52" w:rsidR="00E307AD" w:rsidRPr="002609AB" w:rsidRDefault="00254C52" w:rsidP="006A323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260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– </w:t>
      </w:r>
      <w:r w:rsid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Инициализация программы</w:t>
      </w:r>
    </w:p>
    <w:p w14:paraId="3FAA3359" w14:textId="7F80BB83" w:rsidR="00FC3BA0" w:rsidRPr="002609AB" w:rsidRDefault="00FC3BA0" w:rsidP="00E307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44E56D" w14:textId="7EA393B1" w:rsidR="00AC17C0" w:rsidRPr="00AC17C0" w:rsidRDefault="002609AB" w:rsidP="002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9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465DE37" wp14:editId="5D646C66">
            <wp:extent cx="5940425" cy="8791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9BA" w14:textId="77777777" w:rsidR="00F52B55" w:rsidRPr="002609AB" w:rsidRDefault="00F52B55" w:rsidP="00260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3A323" w14:textId="3DE9F20C" w:rsidR="00367806" w:rsidRPr="002609AB" w:rsidRDefault="00E307AD" w:rsidP="002609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="00FC3BA0" w:rsidRPr="00AC17C0">
        <w:rPr>
          <w:rFonts w:ascii="Times New Roman" w:eastAsia="Times New Roman" w:hAnsi="Times New Roman" w:cs="Times New Roman"/>
          <w:i/>
          <w:color w:val="000000"/>
          <w:sz w:val="44"/>
          <w:szCs w:val="44"/>
          <w:lang w:eastAsia="ru-RU"/>
        </w:rPr>
        <w:t xml:space="preserve"> </w:t>
      </w:r>
      <w:proofErr w:type="spellStart"/>
      <w:r w:rsidR="00AC17C0" w:rsidRPr="00AC17C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AutoLoadData</w:t>
      </w:r>
      <w:proofErr w:type="spellEnd"/>
    </w:p>
    <w:p w14:paraId="6E5CAE80" w14:textId="21ACBACB" w:rsidR="00AC17C0" w:rsidRPr="00AC17C0" w:rsidRDefault="005C702D" w:rsidP="002609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0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A86B125" wp14:editId="1C46C983">
            <wp:extent cx="5153744" cy="653506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BC19" w14:textId="7D029B3A" w:rsidR="00485B40" w:rsidRPr="00AC17C0" w:rsidRDefault="00485B40" w:rsidP="00485B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3F73FA" w14:textId="7C97EDD6" w:rsidR="00485B40" w:rsidRPr="00AC17C0" w:rsidRDefault="00485B40" w:rsidP="00485B4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4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AC17C0">
        <w:rPr>
          <w:rFonts w:ascii="Times New Roman" w:eastAsia="Times New Roman" w:hAnsi="Times New Roman" w:cs="Times New Roman"/>
          <w:i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C17C0" w:rsidRPr="00AC17C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LBAdd</w:t>
      </w:r>
      <w:proofErr w:type="spellEnd"/>
    </w:p>
    <w:p w14:paraId="2D9E71C7" w14:textId="327FB2EA" w:rsidR="00367806" w:rsidRPr="00AC17C0" w:rsidRDefault="00367806" w:rsidP="00485B4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517E33" w14:textId="4DEC54A7" w:rsidR="00D16FFF" w:rsidRPr="00D16FFF" w:rsidRDefault="0098233F" w:rsidP="00982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33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E787330" wp14:editId="6DE8078C">
            <wp:extent cx="4096322" cy="7659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7BA4" w14:textId="4D4CFAE8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A7012D" w14:textId="2A973835" w:rsidR="00D16FFF" w:rsidRPr="00AC17C0" w:rsidRDefault="00D16FFF" w:rsidP="00D16FF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436B3D" w:rsidRPr="00436B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AC17C0">
        <w:rPr>
          <w:rFonts w:ascii="Times New Roman" w:eastAsia="Times New Roman" w:hAnsi="Times New Roman" w:cs="Times New Roman"/>
          <w:i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Pr="00436B3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ZapolnChart</w:t>
      </w:r>
      <w:proofErr w:type="spellEnd"/>
    </w:p>
    <w:p w14:paraId="76E89408" w14:textId="2ED92521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DE5296" w14:textId="2079DD7A" w:rsidR="00436B3D" w:rsidRPr="00436B3D" w:rsidRDefault="005C702D" w:rsidP="00436B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0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E326576" wp14:editId="5CF0B024">
            <wp:extent cx="5267325" cy="80912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896" cy="81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52CB" w14:textId="1098B11F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7FB5C1" w14:textId="36A0CBC1" w:rsidR="00F07D04" w:rsidRPr="005C702D" w:rsidRDefault="00F07D04" w:rsidP="00F0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D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64DF5AE" wp14:editId="47D6C1D8">
            <wp:extent cx="4210638" cy="685895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892A" w14:textId="51834DAA" w:rsidR="00367806" w:rsidRPr="005C702D" w:rsidRDefault="00367806" w:rsidP="00F07D0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72"/>
          <w:szCs w:val="72"/>
          <w:lang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6B3D"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5C7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5C70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C17C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ChangeBtn</w:t>
      </w:r>
      <w:proofErr w:type="spellEnd"/>
      <w:r w:rsidRPr="005C702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AC17C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Click</w:t>
      </w:r>
      <w:bookmarkStart w:id="0" w:name="_GoBack"/>
      <w:bookmarkEnd w:id="0"/>
    </w:p>
    <w:p w14:paraId="19E72F6F" w14:textId="3EC6F5AD" w:rsidR="006C406F" w:rsidRPr="006C406F" w:rsidRDefault="00856796" w:rsidP="006C40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67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1CBB94C" wp14:editId="069CB10B">
            <wp:extent cx="3933825" cy="5867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7" cy="58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800A" w14:textId="13EE9BCD" w:rsidR="00367806" w:rsidRPr="00AC17C0" w:rsidRDefault="00367806" w:rsidP="003678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6D8935" w14:textId="61EFF34E" w:rsidR="00367806" w:rsidRPr="00AC17C0" w:rsidRDefault="00367806" w:rsidP="0036780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72"/>
          <w:szCs w:val="72"/>
          <w:lang w:val="en-US" w:eastAsia="ru-RU"/>
        </w:rPr>
      </w:pPr>
      <w:r w:rsidRPr="00254C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6F" w:rsidRPr="006C40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</w:t>
      </w:r>
      <w:r w:rsidRPr="00AC17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AC17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17C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ShowAllBtn_Click</w:t>
      </w:r>
      <w:proofErr w:type="spellEnd"/>
    </w:p>
    <w:p w14:paraId="4A1FC27F" w14:textId="1FD50CD1" w:rsidR="00485B40" w:rsidRDefault="00485B40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597F39" w14:textId="43728A9E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3CB23B" w14:textId="5F8E4B50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EC19A5" w14:textId="2CA0CA20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F76F8C8" w14:textId="0232CB41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1AC31BC" w14:textId="75FCF12E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BD7A9C" w14:textId="171560C1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2D9ACA" w14:textId="32980695" w:rsidR="003009C7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409CEC" w14:textId="77777777" w:rsidR="003009C7" w:rsidRPr="00AC17C0" w:rsidRDefault="003009C7" w:rsidP="002F36D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3286E9" w14:textId="15B7CC3C" w:rsidR="009762E9" w:rsidRPr="002609AB" w:rsidRDefault="009C0DD0" w:rsidP="003009C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5</w:t>
      </w:r>
      <w:r w:rsidR="0026450D"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  <w:r w:rsidR="002645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</w:t>
      </w:r>
      <w:r w:rsidR="0026450D"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2645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тестовых</w:t>
      </w:r>
      <w:r w:rsidR="0026450D" w:rsidRPr="002609A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2645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примеров</w:t>
      </w:r>
    </w:p>
    <w:p w14:paraId="6E9A1657" w14:textId="297CC59C" w:rsidR="006031DB" w:rsidRPr="002609AB" w:rsidRDefault="006031DB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E63D6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1</w:t>
      </w:r>
      <w:r w:rsidR="00FD38C0" w:rsidRPr="002609AB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5CDB67E1" w14:textId="2EE3DC67" w:rsidR="00E307AD" w:rsidRPr="002609AB" w:rsidRDefault="00A02C34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кнопку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3C51FA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предоставляет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пользователю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диаграмму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которую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он</w:t>
      </w:r>
      <w:r w:rsidR="004D51F0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выбрал</w:t>
      </w:r>
      <w:r w:rsidR="008E2093"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35CC2B69" w14:textId="6BA97C2F" w:rsidR="004D51F0" w:rsidRPr="002609AB" w:rsidRDefault="004D51F0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E63D6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2:</w:t>
      </w:r>
    </w:p>
    <w:p w14:paraId="1D7C1E4B" w14:textId="0BD0D6D7" w:rsidR="003009C7" w:rsidRPr="003C51FA" w:rsidRDefault="004D51F0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кнопку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диаграмму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предоставляет</w:t>
      </w:r>
      <w:r w:rsidRPr="002609A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пользователю выбора нескольких диаграмм.</w:t>
      </w:r>
    </w:p>
    <w:p w14:paraId="47D90E48" w14:textId="0A5D0DB7" w:rsidR="00FD38C0" w:rsidRDefault="00FD38C0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EE63D6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Пример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3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37121954" w14:textId="455D3DC6" w:rsidR="003C51FA" w:rsidRPr="004D51F0" w:rsidRDefault="003C51FA" w:rsidP="003009C7">
      <w:pPr>
        <w:spacing w:after="0" w:line="360" w:lineRule="auto"/>
        <w:ind w:firstLine="284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 все диаграммы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» 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показывает пользователю все диаграммы</w:t>
      </w:r>
      <w:r w:rsidR="008E2093" w:rsidRP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2B8CE4FA" w14:textId="1D1888E1" w:rsidR="009762E9" w:rsidRPr="006A3236" w:rsidRDefault="009C0DD0">
      <w:pPr>
        <w:rPr>
          <w:rFonts w:ascii="Times New Roman" w:hAnsi="Times New Roman" w:cs="Times New Roman"/>
          <w:b/>
          <w:sz w:val="28"/>
          <w:szCs w:val="28"/>
        </w:rPr>
      </w:pPr>
      <w:r w:rsidRPr="006A3236">
        <w:rPr>
          <w:rFonts w:ascii="Times New Roman" w:hAnsi="Times New Roman" w:cs="Times New Roman"/>
          <w:b/>
          <w:sz w:val="28"/>
          <w:szCs w:val="28"/>
        </w:rPr>
        <w:t>6</w:t>
      </w:r>
      <w:r w:rsidR="0026450D" w:rsidRPr="006A323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450D">
        <w:rPr>
          <w:rFonts w:ascii="Times New Roman" w:hAnsi="Times New Roman" w:cs="Times New Roman"/>
          <w:b/>
          <w:sz w:val="28"/>
          <w:szCs w:val="28"/>
        </w:rPr>
        <w:t>Листинг</w:t>
      </w:r>
      <w:r w:rsidR="0026450D" w:rsidRPr="006A323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450D">
        <w:rPr>
          <w:rFonts w:ascii="Times New Roman" w:hAnsi="Times New Roman" w:cs="Times New Roman"/>
          <w:b/>
          <w:sz w:val="28"/>
          <w:szCs w:val="28"/>
        </w:rPr>
        <w:t>Код</w:t>
      </w:r>
      <w:r w:rsidR="0026450D" w:rsidRPr="006A323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26450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44A9F68" w14:textId="77777777" w:rsidR="003009C7" w:rsidRPr="002609AB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2609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</w:t>
      </w:r>
      <w:r w:rsidRPr="002609AB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1DD2337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System.Collections.Generic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240C6E0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System.IO;</w:t>
      </w:r>
    </w:p>
    <w:p w14:paraId="0BE53B8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using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System.Linq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7428E2E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System.Windows.Forms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F96DC9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System.Windows.Forms.DataVisualization.Charting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3998765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9002B3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namespace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Diagramma</w:t>
      </w:r>
      <w:proofErr w:type="spellEnd"/>
    </w:p>
    <w:p w14:paraId="0686A7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76D0429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public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partial class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MyDiagramma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: Form</w:t>
      </w:r>
    </w:p>
    <w:p w14:paraId="2E97EC4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{</w:t>
      </w:r>
    </w:p>
    <w:p w14:paraId="1550540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&lt;string, double&gt;&gt;&gt;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new();</w:t>
      </w:r>
    </w:p>
    <w:p w14:paraId="45B3A00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List&lt;string&gt;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new();</w:t>
      </w:r>
    </w:p>
    <w:p w14:paraId="170E009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F39332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public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MyDiagramma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</w:t>
      </w:r>
    </w:p>
    <w:p w14:paraId="206BABD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5DAC470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InitializeComponent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52E7F7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AutoLoadData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3DBAAA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D2DAC2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</w:p>
    <w:p w14:paraId="4C31D01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2E0A167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540BDD7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AutoLoadData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</w:t>
      </w:r>
    </w:p>
    <w:p w14:paraId="663B239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05D08AF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string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@"C:\Users\User\Desktop\Diagramma\Diagramma\Diagramma\bin\Debug\data.csv";</w:t>
      </w:r>
    </w:p>
    <w:p w14:paraId="2C708B1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if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File.Exists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))</w:t>
      </w:r>
    </w:p>
    <w:p w14:paraId="7494A4E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{</w:t>
      </w:r>
    </w:p>
    <w:p w14:paraId="058730ED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LoadDataFromCsv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E6CA31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8B90BD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0E07D4D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5D7D8D4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 is Chart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&amp;&amp;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chartData.Count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34A2C89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{</w:t>
      </w:r>
    </w:p>
    <w:p w14:paraId="63F55DB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chart,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]);</w:t>
      </w:r>
    </w:p>
    <w:p w14:paraId="5718CC5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}</w:t>
      </w:r>
    </w:p>
    <w:p w14:paraId="6D63C21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</w:t>
      </w:r>
    </w:p>
    <w:p w14:paraId="2719540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11B8830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else</w:t>
      </w:r>
    </w:p>
    <w:p w14:paraId="6E8692A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3BB41F7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MessageBox.Show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("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Файл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не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найден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!");</w:t>
      </w:r>
    </w:p>
    <w:p w14:paraId="08276D7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6B9E931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3D7EC48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</w:p>
    <w:p w14:paraId="43467F2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287FA2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</w:t>
      </w:r>
    </w:p>
    <w:p w14:paraId="3594192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0D960AD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LB.Items.Clear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029EB5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733716C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2372329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LB.Items.Add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$"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Диаграмма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+ 1}");</w:t>
      </w:r>
    </w:p>
    <w:p w14:paraId="6F0B208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18EB767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LB.SelectionMode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SelectionMode.MultiExtended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C2C9FA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76F59D2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79A2EE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&lt;string, double&gt;&gt;&gt;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LoadDataFromCsv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(string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</w:t>
      </w:r>
    </w:p>
    <w:p w14:paraId="0105BF5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54893BC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double&gt;&gt;&gt; data = new List&lt;List&lt;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double&gt;&gt;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FC7015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List&lt;string&gt; titles = new List&lt;string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08BF0F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3A8766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string[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 lines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File.ReadAllLines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filePath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40D2D6C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lines.Length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7386B70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1229173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string[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parts = lines[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].Split(',');</w:t>
      </w:r>
    </w:p>
    <w:p w14:paraId="4D6D248D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F20013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titles.Add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parts[0]);</w:t>
      </w:r>
    </w:p>
    <w:p w14:paraId="39DAE26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D2CAAB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&lt;string, double&gt;&gt;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&gt;()</w:t>
      </w:r>
      <w:proofErr w:type="gramEnd"/>
    </w:p>
    <w:p w14:paraId="559EF14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    {</w:t>
      </w:r>
    </w:p>
    <w:p w14:paraId="4D9AD1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"HCO3-",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(parts[1])),</w:t>
      </w:r>
    </w:p>
    <w:p w14:paraId="475F9D5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"Cl-",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(parts[2])),</w:t>
      </w:r>
    </w:p>
    <w:p w14:paraId="3A237B9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"Ca2+",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(parts[3])),</w:t>
      </w:r>
    </w:p>
    <w:p w14:paraId="7E49A5D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"Mg2+",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(parts[4])),</w:t>
      </w:r>
    </w:p>
    <w:p w14:paraId="6A6C6D0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new(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Другие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элементы</w:t>
      </w: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",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double.Parse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(parts[5]))</w:t>
      </w:r>
    </w:p>
    <w:p w14:paraId="5CA0188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};</w:t>
      </w:r>
    </w:p>
    <w:p w14:paraId="04DA1BE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E6E635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data.Add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2BE5A6F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244351E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5AB0F7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titles;</w:t>
      </w:r>
    </w:p>
    <w:p w14:paraId="4E7E548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return data;</w:t>
      </w:r>
    </w:p>
    <w:p w14:paraId="5F7D8D4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6EA15BD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F4C534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(Chart chart,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double&gt;&gt; data, string title)</w:t>
      </w:r>
    </w:p>
    <w:p w14:paraId="6E2338B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584466C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chart.Series.Clear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326C7A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Series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new Series</w:t>
      </w:r>
    </w:p>
    <w:p w14:paraId="11C69E86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0BBC45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ChartType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SeriesChartType.Pie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,</w:t>
      </w:r>
    </w:p>
    <w:p w14:paraId="50BE9E1D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IsValueShownAsLabel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</w:t>
      </w:r>
    </w:p>
    <w:p w14:paraId="3BC48C6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};</w:t>
      </w:r>
    </w:p>
    <w:p w14:paraId="7E4A813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0B4CE1B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foreach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KeyValuePair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&lt;string, double&gt; item in data)</w:t>
      </w:r>
    </w:p>
    <w:p w14:paraId="1F7D151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1C9F99E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series.Points.AddXY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item.Key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item.Value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1E01EB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7E08211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series["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PieStartAngle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"] = "180";</w:t>
      </w:r>
    </w:p>
    <w:p w14:paraId="18EB10F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chart.Series.Add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series);</w:t>
      </w:r>
    </w:p>
    <w:p w14:paraId="0CF63C2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chart.Titles.Clear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5D6D8F8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chart.Titles.Add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title);</w:t>
      </w:r>
    </w:p>
    <w:p w14:paraId="4F27600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349C5C7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D940C3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3A62CD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ChangeBtn_Click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(object sender,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EventArgs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e)</w:t>
      </w:r>
    </w:p>
    <w:p w14:paraId="791231A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4A07CAC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LB.SelectedIndices.Count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 0)</w:t>
      </w:r>
    </w:p>
    <w:p w14:paraId="27FC137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0C843CF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List&lt;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LB.SelectedIndices.Cast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ToList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();</w:t>
      </w:r>
    </w:p>
    <w:p w14:paraId="4822823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EE9D58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1BB0ED8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6D949C3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is Chart chart)</w:t>
      </w:r>
    </w:p>
    <w:p w14:paraId="793A042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 xml:space="preserve">                    {</w:t>
      </w:r>
    </w:p>
    <w:p w14:paraId="41BF520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if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selectedIndices.Contains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))</w:t>
      </w:r>
    </w:p>
    <w:p w14:paraId="63BA66A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{</w:t>
      </w:r>
    </w:p>
    <w:p w14:paraId="0100F08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chart,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],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]);</w:t>
      </w:r>
    </w:p>
    <w:p w14:paraId="1C185F69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chart.BringToFront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6E10F5F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true;</w:t>
      </w:r>
    </w:p>
    <w:p w14:paraId="1BB9F51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}</w:t>
      </w:r>
    </w:p>
    <w:p w14:paraId="47FD480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else</w:t>
      </w:r>
    </w:p>
    <w:p w14:paraId="5AC217D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{</w:t>
      </w:r>
    </w:p>
    <w:p w14:paraId="6319ED1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false;</w:t>
      </w:r>
    </w:p>
    <w:p w14:paraId="74A8B47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}</w:t>
      </w:r>
    </w:p>
    <w:p w14:paraId="071F11E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}</w:t>
      </w:r>
    </w:p>
    <w:p w14:paraId="4DFF272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</w:t>
      </w:r>
    </w:p>
    <w:p w14:paraId="508D171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4FBCDCF3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LB.SelectedIndices.Count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== 1)</w:t>
      </w:r>
    </w:p>
    <w:p w14:paraId="1B752435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77FAB52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[0]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is Chart chart)</w:t>
      </w:r>
    </w:p>
    <w:p w14:paraId="6803B5D0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{</w:t>
      </w:r>
    </w:p>
    <w:p w14:paraId="7162CC1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ZapolnChart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chart,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chartData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[0]],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chartNazv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selectedIndices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[0]]);</w:t>
      </w:r>
    </w:p>
    <w:p w14:paraId="763CA54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chart.BringToFront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0F9CCE9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true;</w:t>
      </w:r>
    </w:p>
    <w:p w14:paraId="0DAE22D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}</w:t>
      </w:r>
    </w:p>
    <w:p w14:paraId="6C7B5D7B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}</w:t>
      </w:r>
    </w:p>
    <w:p w14:paraId="53BE2D8C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}</w:t>
      </w:r>
    </w:p>
    <w:p w14:paraId="41E6230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}</w:t>
      </w:r>
    </w:p>
    <w:p w14:paraId="34DBD01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FC9D8F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private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void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ShowAllBtn_Click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(object sender,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EventArgs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e)</w:t>
      </w:r>
    </w:p>
    <w:p w14:paraId="2D947B4E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{</w:t>
      </w:r>
    </w:p>
    <w:p w14:paraId="344B2C97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for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6;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</w:t>
      </w:r>
    </w:p>
    <w:p w14:paraId="42FA5ABF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{</w:t>
      </w:r>
    </w:p>
    <w:p w14:paraId="19782C9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Controls.Find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($"chart{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+ 1}", true).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FirstOrDefault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() is Chart chart)</w:t>
      </w:r>
    </w:p>
    <w:p w14:paraId="3252DF6A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{</w:t>
      </w:r>
    </w:p>
    <w:p w14:paraId="3051C17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chart.Visible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true;</w:t>
      </w:r>
    </w:p>
    <w:p w14:paraId="4B770762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    </w:t>
      </w:r>
      <w:proofErr w:type="spellStart"/>
      <w:proofErr w:type="gramStart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chart.BringToFront</w:t>
      </w:r>
      <w:proofErr w:type="spell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06313B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              </w:t>
      </w:r>
      <w:r w:rsidRPr="003009C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63F74604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 xml:space="preserve">            }</w:t>
      </w:r>
    </w:p>
    <w:p w14:paraId="2045E3B1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 xml:space="preserve">        }</w:t>
      </w:r>
    </w:p>
    <w:p w14:paraId="343CC7C8" w14:textId="77777777" w:rsidR="003009C7" w:rsidRP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 xml:space="preserve">    }</w:t>
      </w:r>
    </w:p>
    <w:p w14:paraId="069CBB5E" w14:textId="2D5C329B" w:rsidR="00367806" w:rsidRDefault="003009C7" w:rsidP="00E66D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09C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5955297C" w14:textId="77777777" w:rsidR="00367806" w:rsidRPr="00E66DCC" w:rsidRDefault="00367806" w:rsidP="00E66D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15D779" w14:textId="77777777" w:rsidR="004D51F0" w:rsidRPr="006A3236" w:rsidRDefault="004D51F0" w:rsidP="004D51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225370FD" w14:textId="33256F50" w:rsidR="00A77954" w:rsidRPr="00502A13" w:rsidRDefault="009C0DD0" w:rsidP="00A446A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7</w:t>
      </w:r>
      <w:r w:rsidR="004E2588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Графический пользовательский интерфейс программного обеспечения</w:t>
      </w:r>
      <w:r w:rsidR="00EE63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 его описание</w:t>
      </w:r>
    </w:p>
    <w:p w14:paraId="54D9942D" w14:textId="15C11BBF" w:rsidR="004E2588" w:rsidRDefault="004D51F0" w:rsidP="00B64E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D51F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C5219FF" wp14:editId="05298962">
            <wp:extent cx="5940425" cy="3694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3DCB" w14:textId="39AF972E" w:rsidR="00407AA0" w:rsidRPr="00D9386F" w:rsidRDefault="004A58A8" w:rsidP="004647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C5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5C41" w:rsidRPr="00A86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пользовательский интерфейс программного обеспечения</w:t>
      </w:r>
    </w:p>
    <w:p w14:paraId="1D4DF23B" w14:textId="51047943" w:rsidR="00DB5C41" w:rsidRDefault="00DB5C41" w:rsidP="00DB5C4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Pr="00D9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3ACF01C" w14:textId="15A41E55" w:rsidR="00A7472C" w:rsidRPr="00A7472C" w:rsidRDefault="00A7472C" w:rsidP="00A7472C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форме присутствуют</w:t>
      </w:r>
      <w:r w:rsidR="008E20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две кнопки</w:t>
      </w:r>
      <w:r w:rsidRPr="00E307A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 диаграмму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8E20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</w:t>
      </w:r>
      <w:r w:rsidR="003C51FA" w:rsidRP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Показать все диаграммы</w:t>
      </w:r>
      <w:r w:rsidR="003C51F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  <w:r w:rsidR="008E20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42F0939E" w14:textId="2336F8C9" w:rsidR="004D51F0" w:rsidRPr="003C51FA" w:rsidRDefault="004D51F0" w:rsidP="004D51F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«Показать диаграмму» предоставляет пользователю выбрать одну или несколько диаграмм для просмотра.</w:t>
      </w:r>
    </w:p>
    <w:p w14:paraId="39EF616E" w14:textId="7311351E" w:rsidR="004D51F0" w:rsidRPr="004D51F0" w:rsidRDefault="004D51F0" w:rsidP="004D51F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Нажатие</w:t>
      </w:r>
      <w:r w:rsidRPr="00A02C3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«Показать все диаграммы» предоставляет пользователю все диаграммы</w:t>
      </w:r>
      <w:r w:rsidRPr="004D51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5155000E" w14:textId="44EFFA1E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455B335B" w14:textId="56CDF775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69B35B2" w14:textId="7B67C09B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5654FD6F" w14:textId="158B605F" w:rsidR="008E2093" w:rsidRDefault="008E2093" w:rsidP="008E2093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145257F9" w14:textId="0D137D3F" w:rsidR="008E2093" w:rsidRDefault="008E2093" w:rsidP="00267F2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3FB8A1F8" w14:textId="77777777" w:rsidR="004D51F0" w:rsidRPr="008E2093" w:rsidRDefault="004D51F0" w:rsidP="00267F2D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14:paraId="78E3E18B" w14:textId="064D4B03" w:rsidR="004E2588" w:rsidRPr="00A77954" w:rsidRDefault="009C0DD0" w:rsidP="00907CB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8</w:t>
      </w:r>
      <w:r w:rsidR="004E2588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Подтверждение соответствия графического пользовательского интерфейса требованиям к оформлению</w:t>
      </w:r>
    </w:p>
    <w:p w14:paraId="4EC853F6" w14:textId="2FF07A23" w:rsidR="004E2588" w:rsidRDefault="004D51F0" w:rsidP="004D51F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51F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8A5F3E" wp14:editId="291565E9">
            <wp:extent cx="5940425" cy="36804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2F4C" w14:textId="761F84CA" w:rsidR="00464764" w:rsidRDefault="006031DB" w:rsidP="004D51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C51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B13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Графический пользовательский интерфейс программного обеспечения</w:t>
      </w:r>
    </w:p>
    <w:p w14:paraId="159C9919" w14:textId="3B1A6516" w:rsidR="004D51F0" w:rsidRDefault="004D51F0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1F0">
        <w:rPr>
          <w:rFonts w:ascii="Times New Roman" w:hAnsi="Times New Roman" w:cs="Times New Roman"/>
          <w:sz w:val="28"/>
          <w:szCs w:val="28"/>
        </w:rPr>
        <w:t>Представлены шесть круговых диаграмм. Точное воспроизведение цветовой схемы диаграмм не требуется.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46058">
        <w:rPr>
          <w:rFonts w:ascii="Times New Roman" w:hAnsi="Times New Roman" w:cs="Times New Roman"/>
          <w:sz w:val="28"/>
          <w:szCs w:val="28"/>
        </w:rPr>
        <w:t xml:space="preserve">ользователю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C51FA" w:rsidRPr="00046058">
        <w:rPr>
          <w:rFonts w:ascii="Times New Roman" w:hAnsi="Times New Roman" w:cs="Times New Roman"/>
          <w:sz w:val="28"/>
          <w:szCs w:val="28"/>
        </w:rPr>
        <w:t>редостав</w:t>
      </w:r>
      <w:r w:rsidR="003C51FA">
        <w:rPr>
          <w:rFonts w:ascii="Times New Roman" w:hAnsi="Times New Roman" w:cs="Times New Roman"/>
          <w:sz w:val="28"/>
          <w:szCs w:val="28"/>
        </w:rPr>
        <w:t>лена</w:t>
      </w:r>
      <w:r w:rsidR="003C51FA" w:rsidRPr="00046058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>выбора как одной диаграммы, так и нескольких, а также просмотра всех диаграмм.</w:t>
      </w:r>
    </w:p>
    <w:p w14:paraId="7EA4E13E" w14:textId="16620914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02F9FD" w14:textId="6F3D41D0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12BFC7" w14:textId="1653E879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0A1FC2" w14:textId="1B7118FD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D86EA3" w14:textId="76193D0D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4813C2" w14:textId="052AD305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EE1C9D" w14:textId="07CC9CEA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AC635F" w14:textId="236D0D5A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A6075E" w14:textId="61757A89" w:rsidR="00367806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EACE5B" w14:textId="77777777" w:rsidR="00367806" w:rsidRPr="00B22610" w:rsidRDefault="00367806" w:rsidP="003678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972226" w14:textId="5E435514" w:rsidR="00C40679" w:rsidRPr="00A7472C" w:rsidRDefault="009C0DD0" w:rsidP="00A7472C">
      <w:pPr>
        <w:spacing w:after="0" w:line="360" w:lineRule="auto"/>
        <w:ind w:firstLine="708"/>
        <w:jc w:val="both"/>
        <w:rPr>
          <w:ins w:id="1" w:author="Сафронов А.И." w:date="2024-11-18T09:43:00Z"/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C0D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9</w:t>
      </w:r>
      <w:r w:rsidR="00A77954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A77954" w:rsidRPr="007A3BEE">
        <w:rPr>
          <w:b/>
          <w:bCs/>
        </w:rPr>
        <w:t> </w:t>
      </w:r>
      <w:r w:rsidR="00A77954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Расчёт тестовых примеров </w:t>
      </w:r>
      <w:bookmarkStart w:id="2" w:name="_Hlk169948615"/>
      <w:r w:rsidR="00A77954" w:rsidRPr="007A3B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 использованием составленного программного обеспечения</w:t>
      </w:r>
      <w:bookmarkEnd w:id="2"/>
    </w:p>
    <w:p w14:paraId="0D2BAE6B" w14:textId="79718C20" w:rsidR="004E2588" w:rsidRPr="00907CB5" w:rsidRDefault="006031DB" w:rsidP="00907CB5">
      <w:pPr>
        <w:ind w:firstLine="708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031DB">
        <w:rPr>
          <w:rFonts w:ascii="Times New Roman" w:hAnsi="Times New Roman" w:cs="Times New Roman"/>
          <w:bCs/>
          <w:sz w:val="28"/>
          <w:szCs w:val="28"/>
          <w:u w:val="single"/>
        </w:rPr>
        <w:t>Пример 1</w:t>
      </w:r>
      <w:r w:rsidR="00FD38C0" w:rsidRPr="00907CB5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521E4030" w14:textId="7E63354D" w:rsidR="004A58A8" w:rsidRDefault="004D51F0" w:rsidP="00B64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1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00BF09" wp14:editId="391E3B32">
            <wp:extent cx="5940425" cy="3609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3"/>
                    <a:stretch/>
                  </pic:blipFill>
                  <pic:spPr bwMode="auto"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9961A" w14:textId="01CD9A32" w:rsidR="00267F2D" w:rsidRPr="00267F2D" w:rsidRDefault="00FD7BCC" w:rsidP="00267F2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6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B22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86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 тестового примера №1 с использованием составленного программного обеспечения</w:t>
      </w:r>
    </w:p>
    <w:p w14:paraId="13074583" w14:textId="027FF794" w:rsidR="006031DB" w:rsidRPr="00FD7BCC" w:rsidRDefault="006031DB" w:rsidP="006031DB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031DB">
        <w:rPr>
          <w:rFonts w:ascii="Times New Roman" w:hAnsi="Times New Roman" w:cs="Times New Roman"/>
          <w:bCs/>
          <w:sz w:val="28"/>
          <w:szCs w:val="28"/>
          <w:u w:val="single"/>
        </w:rPr>
        <w:t xml:space="preserve">Пример </w:t>
      </w:r>
      <w:r w:rsidRPr="00FD7BCC">
        <w:rPr>
          <w:rFonts w:ascii="Times New Roman" w:hAnsi="Times New Roman" w:cs="Times New Roman"/>
          <w:bCs/>
          <w:sz w:val="28"/>
          <w:szCs w:val="28"/>
          <w:u w:val="single"/>
        </w:rPr>
        <w:t>2:</w:t>
      </w:r>
    </w:p>
    <w:p w14:paraId="582579D6" w14:textId="60ED5E55" w:rsidR="00502A13" w:rsidRPr="006031DB" w:rsidRDefault="00E66DCC" w:rsidP="00B64E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D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48D4B3" wp14:editId="271C431C">
            <wp:extent cx="5940425" cy="2981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0FD1" w14:textId="35F75DC4" w:rsidR="00A641FC" w:rsidRDefault="00FD7BCC" w:rsidP="00DB5C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="00DB5C41"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226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 тестового примера №2 с использованием составленного программного обеспечения.</w:t>
      </w:r>
    </w:p>
    <w:p w14:paraId="437F6CA4" w14:textId="2B52238E" w:rsidR="00E66DCC" w:rsidRPr="00FD7BCC" w:rsidRDefault="00E66DCC" w:rsidP="00E66DCC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031DB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Пример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3</w:t>
      </w:r>
      <w:r w:rsidRPr="00FD7BCC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6DD50A48" w14:textId="4BCFA0E5" w:rsidR="00E66DCC" w:rsidRDefault="00E66DCC" w:rsidP="00DB5C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6D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C5B91B" wp14:editId="5A355A22">
            <wp:extent cx="5940425" cy="36442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4329" w14:textId="39105D79" w:rsidR="00E66DCC" w:rsidRPr="00DB5C41" w:rsidRDefault="00E66DCC" w:rsidP="00DB5C4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Расчёт тестового примера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B5C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составленного программного обеспечения.</w:t>
      </w:r>
    </w:p>
    <w:p w14:paraId="034A406A" w14:textId="75CC6FE8" w:rsidR="009762E9" w:rsidRDefault="009C0DD0" w:rsidP="00907CB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64EE5">
        <w:rPr>
          <w:rFonts w:ascii="Times New Roman" w:hAnsi="Times New Roman" w:cs="Times New Roman"/>
          <w:b/>
          <w:sz w:val="28"/>
          <w:szCs w:val="28"/>
        </w:rPr>
        <w:t>10</w:t>
      </w:r>
      <w:r w:rsidR="0026450D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66B1E56E" w14:textId="4DAB4888" w:rsidR="009762E9" w:rsidRPr="00E66DCC" w:rsidRDefault="00BC09E3" w:rsidP="00E66DC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работы освоил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с элементом экранной формы «</w:t>
      </w:r>
      <w:proofErr w:type="spellStart"/>
      <w:r w:rsidR="00E66D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BC09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hart</w:t>
      </w:r>
      <w:proofErr w:type="spellEnd"/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закрепил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C09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себя подключение и использование внешних модулей для работы с диаграммами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6DCC" w:rsidRPr="00E66DCC">
        <w:rPr>
          <w:rFonts w:ascii="Times New Roman" w:hAnsi="Times New Roman" w:cs="Times New Roman"/>
          <w:sz w:val="28"/>
          <w:szCs w:val="28"/>
        </w:rPr>
        <w:t>В процессе работы я также изучила различные типы диаграмм и их настройки, что расширило мои навыки визуализации данных.</w:t>
      </w:r>
      <w:r w:rsidR="00E66DCC">
        <w:rPr>
          <w:rFonts w:ascii="Times New Roman" w:hAnsi="Times New Roman" w:cs="Times New Roman"/>
          <w:sz w:val="28"/>
          <w:szCs w:val="28"/>
        </w:rPr>
        <w:t xml:space="preserve"> </w:t>
      </w:r>
      <w:r w:rsidR="00E66D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E66DCC" w:rsidRPr="00E66DCC">
        <w:rPr>
          <w:rFonts w:ascii="Times New Roman" w:hAnsi="Times New Roman" w:cs="Times New Roman"/>
          <w:sz w:val="28"/>
          <w:szCs w:val="28"/>
        </w:rPr>
        <w:t>научилась обрабатывать и представлять данные.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Данная работа позволила закрепить теоретические знания и применить их на практике.</w:t>
      </w:r>
    </w:p>
    <w:sectPr w:rsidR="009762E9" w:rsidRPr="00E66DCC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9A989" w14:textId="77777777" w:rsidR="002B1377" w:rsidRDefault="002B1377">
      <w:pPr>
        <w:spacing w:after="0" w:line="240" w:lineRule="auto"/>
      </w:pPr>
      <w:r>
        <w:separator/>
      </w:r>
    </w:p>
  </w:endnote>
  <w:endnote w:type="continuationSeparator" w:id="0">
    <w:p w14:paraId="3EA1D8E6" w14:textId="77777777" w:rsidR="002B1377" w:rsidRDefault="002B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454BA" w14:textId="77777777" w:rsidR="002B1377" w:rsidRDefault="002B1377">
      <w:pPr>
        <w:spacing w:after="0" w:line="240" w:lineRule="auto"/>
      </w:pPr>
      <w:r>
        <w:separator/>
      </w:r>
    </w:p>
  </w:footnote>
  <w:footnote w:type="continuationSeparator" w:id="0">
    <w:p w14:paraId="4DC28855" w14:textId="77777777" w:rsidR="002B1377" w:rsidRDefault="002B1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A4FD7" w14:textId="77777777" w:rsidR="009762E9" w:rsidRDefault="009762E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A1874D9"/>
    <w:multiLevelType w:val="hybridMultilevel"/>
    <w:tmpl w:val="E2DE10DE"/>
    <w:lvl w:ilvl="0" w:tplc="66B46B4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905C98B6">
      <w:start w:val="1"/>
      <w:numFmt w:val="lowerLetter"/>
      <w:lvlText w:val="%2."/>
      <w:lvlJc w:val="left"/>
      <w:pPr>
        <w:ind w:left="1815" w:hanging="360"/>
      </w:pPr>
    </w:lvl>
    <w:lvl w:ilvl="2" w:tplc="2A9A9B70">
      <w:start w:val="1"/>
      <w:numFmt w:val="lowerRoman"/>
      <w:lvlText w:val="%3."/>
      <w:lvlJc w:val="right"/>
      <w:pPr>
        <w:ind w:left="2535" w:hanging="180"/>
      </w:pPr>
    </w:lvl>
    <w:lvl w:ilvl="3" w:tplc="880E1480">
      <w:start w:val="1"/>
      <w:numFmt w:val="decimal"/>
      <w:lvlText w:val="%4."/>
      <w:lvlJc w:val="left"/>
      <w:pPr>
        <w:ind w:left="3255" w:hanging="360"/>
      </w:pPr>
    </w:lvl>
    <w:lvl w:ilvl="4" w:tplc="BEE4E936">
      <w:start w:val="1"/>
      <w:numFmt w:val="lowerLetter"/>
      <w:lvlText w:val="%5."/>
      <w:lvlJc w:val="left"/>
      <w:pPr>
        <w:ind w:left="3975" w:hanging="360"/>
      </w:pPr>
    </w:lvl>
    <w:lvl w:ilvl="5" w:tplc="5F746F28">
      <w:start w:val="1"/>
      <w:numFmt w:val="lowerRoman"/>
      <w:lvlText w:val="%6."/>
      <w:lvlJc w:val="right"/>
      <w:pPr>
        <w:ind w:left="4695" w:hanging="180"/>
      </w:pPr>
    </w:lvl>
    <w:lvl w:ilvl="6" w:tplc="D9EA7032">
      <w:start w:val="1"/>
      <w:numFmt w:val="decimal"/>
      <w:lvlText w:val="%7."/>
      <w:lvlJc w:val="left"/>
      <w:pPr>
        <w:ind w:left="5415" w:hanging="360"/>
      </w:pPr>
    </w:lvl>
    <w:lvl w:ilvl="7" w:tplc="D0B42228">
      <w:start w:val="1"/>
      <w:numFmt w:val="lowerLetter"/>
      <w:lvlText w:val="%8."/>
      <w:lvlJc w:val="left"/>
      <w:pPr>
        <w:ind w:left="6135" w:hanging="360"/>
      </w:pPr>
    </w:lvl>
    <w:lvl w:ilvl="8" w:tplc="E15AD226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5E3D1B8B"/>
    <w:multiLevelType w:val="hybridMultilevel"/>
    <w:tmpl w:val="C004EE90"/>
    <w:lvl w:ilvl="0" w:tplc="9E5CD27C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83D88504">
      <w:start w:val="1"/>
      <w:numFmt w:val="lowerLetter"/>
      <w:lvlText w:val="%2."/>
      <w:lvlJc w:val="left"/>
      <w:pPr>
        <w:ind w:left="1440" w:hanging="360"/>
      </w:pPr>
    </w:lvl>
    <w:lvl w:ilvl="2" w:tplc="74CAEFD8">
      <w:start w:val="1"/>
      <w:numFmt w:val="lowerRoman"/>
      <w:lvlText w:val="%3."/>
      <w:lvlJc w:val="right"/>
      <w:pPr>
        <w:ind w:left="2160" w:hanging="180"/>
      </w:pPr>
    </w:lvl>
    <w:lvl w:ilvl="3" w:tplc="B42C95F4">
      <w:start w:val="1"/>
      <w:numFmt w:val="decimal"/>
      <w:lvlText w:val="%4."/>
      <w:lvlJc w:val="left"/>
      <w:pPr>
        <w:ind w:left="2880" w:hanging="360"/>
      </w:pPr>
    </w:lvl>
    <w:lvl w:ilvl="4" w:tplc="165E7D54">
      <w:start w:val="1"/>
      <w:numFmt w:val="lowerLetter"/>
      <w:lvlText w:val="%5."/>
      <w:lvlJc w:val="left"/>
      <w:pPr>
        <w:ind w:left="3600" w:hanging="360"/>
      </w:pPr>
    </w:lvl>
    <w:lvl w:ilvl="5" w:tplc="76BA342C">
      <w:start w:val="1"/>
      <w:numFmt w:val="lowerRoman"/>
      <w:lvlText w:val="%6."/>
      <w:lvlJc w:val="right"/>
      <w:pPr>
        <w:ind w:left="4320" w:hanging="180"/>
      </w:pPr>
    </w:lvl>
    <w:lvl w:ilvl="6" w:tplc="DF7C5642">
      <w:start w:val="1"/>
      <w:numFmt w:val="decimal"/>
      <w:lvlText w:val="%7."/>
      <w:lvlJc w:val="left"/>
      <w:pPr>
        <w:ind w:left="5040" w:hanging="360"/>
      </w:pPr>
    </w:lvl>
    <w:lvl w:ilvl="7" w:tplc="78143526">
      <w:start w:val="1"/>
      <w:numFmt w:val="lowerLetter"/>
      <w:lvlText w:val="%8."/>
      <w:lvlJc w:val="left"/>
      <w:pPr>
        <w:ind w:left="5760" w:hanging="360"/>
      </w:pPr>
    </w:lvl>
    <w:lvl w:ilvl="8" w:tplc="6A3861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4421A"/>
    <w:multiLevelType w:val="hybridMultilevel"/>
    <w:tmpl w:val="59C0AAA0"/>
    <w:lvl w:ilvl="0" w:tplc="4CE2D9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A89380">
      <w:start w:val="1"/>
      <w:numFmt w:val="lowerLetter"/>
      <w:lvlText w:val="%2."/>
      <w:lvlJc w:val="left"/>
      <w:pPr>
        <w:ind w:left="1440" w:hanging="360"/>
      </w:pPr>
    </w:lvl>
    <w:lvl w:ilvl="2" w:tplc="20A84C10">
      <w:start w:val="1"/>
      <w:numFmt w:val="lowerRoman"/>
      <w:lvlText w:val="%3."/>
      <w:lvlJc w:val="right"/>
      <w:pPr>
        <w:ind w:left="2160" w:hanging="180"/>
      </w:pPr>
    </w:lvl>
    <w:lvl w:ilvl="3" w:tplc="5960498E">
      <w:start w:val="1"/>
      <w:numFmt w:val="decimal"/>
      <w:lvlText w:val="%4."/>
      <w:lvlJc w:val="left"/>
      <w:pPr>
        <w:ind w:left="2880" w:hanging="360"/>
      </w:pPr>
    </w:lvl>
    <w:lvl w:ilvl="4" w:tplc="61CC33B6">
      <w:start w:val="1"/>
      <w:numFmt w:val="lowerLetter"/>
      <w:lvlText w:val="%5."/>
      <w:lvlJc w:val="left"/>
      <w:pPr>
        <w:ind w:left="3600" w:hanging="360"/>
      </w:pPr>
    </w:lvl>
    <w:lvl w:ilvl="5" w:tplc="5D585276">
      <w:start w:val="1"/>
      <w:numFmt w:val="lowerRoman"/>
      <w:lvlText w:val="%6."/>
      <w:lvlJc w:val="right"/>
      <w:pPr>
        <w:ind w:left="4320" w:hanging="180"/>
      </w:pPr>
    </w:lvl>
    <w:lvl w:ilvl="6" w:tplc="CA9077D8">
      <w:start w:val="1"/>
      <w:numFmt w:val="decimal"/>
      <w:lvlText w:val="%7."/>
      <w:lvlJc w:val="left"/>
      <w:pPr>
        <w:ind w:left="5040" w:hanging="360"/>
      </w:pPr>
    </w:lvl>
    <w:lvl w:ilvl="7" w:tplc="2214CA96">
      <w:start w:val="1"/>
      <w:numFmt w:val="lowerLetter"/>
      <w:lvlText w:val="%8."/>
      <w:lvlJc w:val="left"/>
      <w:pPr>
        <w:ind w:left="5760" w:hanging="360"/>
      </w:pPr>
    </w:lvl>
    <w:lvl w:ilvl="8" w:tplc="6C4879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C59FF"/>
    <w:multiLevelType w:val="hybridMultilevel"/>
    <w:tmpl w:val="C95A0A9C"/>
    <w:lvl w:ilvl="0" w:tplc="59C8A5E4">
      <w:start w:val="1"/>
      <w:numFmt w:val="decimal"/>
      <w:lvlText w:val="%1."/>
      <w:lvlJc w:val="left"/>
      <w:pPr>
        <w:ind w:left="709" w:hanging="360"/>
      </w:pPr>
    </w:lvl>
    <w:lvl w:ilvl="1" w:tplc="8C983CA2">
      <w:start w:val="1"/>
      <w:numFmt w:val="lowerLetter"/>
      <w:lvlText w:val="%2."/>
      <w:lvlJc w:val="left"/>
      <w:pPr>
        <w:ind w:left="1429" w:hanging="360"/>
      </w:pPr>
    </w:lvl>
    <w:lvl w:ilvl="2" w:tplc="8C74B6BE">
      <w:start w:val="1"/>
      <w:numFmt w:val="lowerRoman"/>
      <w:lvlText w:val="%3."/>
      <w:lvlJc w:val="right"/>
      <w:pPr>
        <w:ind w:left="2149" w:hanging="180"/>
      </w:pPr>
    </w:lvl>
    <w:lvl w:ilvl="3" w:tplc="2E5872A8">
      <w:start w:val="1"/>
      <w:numFmt w:val="decimal"/>
      <w:lvlText w:val="%4."/>
      <w:lvlJc w:val="left"/>
      <w:pPr>
        <w:ind w:left="2869" w:hanging="360"/>
      </w:pPr>
    </w:lvl>
    <w:lvl w:ilvl="4" w:tplc="1096CE68">
      <w:start w:val="1"/>
      <w:numFmt w:val="lowerLetter"/>
      <w:lvlText w:val="%5."/>
      <w:lvlJc w:val="left"/>
      <w:pPr>
        <w:ind w:left="3589" w:hanging="360"/>
      </w:pPr>
    </w:lvl>
    <w:lvl w:ilvl="5" w:tplc="E488BDFC">
      <w:start w:val="1"/>
      <w:numFmt w:val="lowerRoman"/>
      <w:lvlText w:val="%6."/>
      <w:lvlJc w:val="right"/>
      <w:pPr>
        <w:ind w:left="4309" w:hanging="180"/>
      </w:pPr>
    </w:lvl>
    <w:lvl w:ilvl="6" w:tplc="05B8CDE4">
      <w:start w:val="1"/>
      <w:numFmt w:val="decimal"/>
      <w:lvlText w:val="%7."/>
      <w:lvlJc w:val="left"/>
      <w:pPr>
        <w:ind w:left="5029" w:hanging="360"/>
      </w:pPr>
    </w:lvl>
    <w:lvl w:ilvl="7" w:tplc="547EDC26">
      <w:start w:val="1"/>
      <w:numFmt w:val="lowerLetter"/>
      <w:lvlText w:val="%8."/>
      <w:lvlJc w:val="left"/>
      <w:pPr>
        <w:ind w:left="5749" w:hanging="360"/>
      </w:pPr>
    </w:lvl>
    <w:lvl w:ilvl="8" w:tplc="27B47E1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E9"/>
    <w:rsid w:val="00002BC8"/>
    <w:rsid w:val="00005884"/>
    <w:rsid w:val="000138EB"/>
    <w:rsid w:val="00016F6A"/>
    <w:rsid w:val="000237E0"/>
    <w:rsid w:val="0002666A"/>
    <w:rsid w:val="00037C8D"/>
    <w:rsid w:val="00046058"/>
    <w:rsid w:val="000460B5"/>
    <w:rsid w:val="000538F2"/>
    <w:rsid w:val="00097F66"/>
    <w:rsid w:val="000A7645"/>
    <w:rsid w:val="000B4533"/>
    <w:rsid w:val="000E63E3"/>
    <w:rsid w:val="00100D92"/>
    <w:rsid w:val="0011285D"/>
    <w:rsid w:val="00115CC7"/>
    <w:rsid w:val="001628E2"/>
    <w:rsid w:val="001A09AE"/>
    <w:rsid w:val="001C7433"/>
    <w:rsid w:val="001C7F03"/>
    <w:rsid w:val="001D0B98"/>
    <w:rsid w:val="001D438E"/>
    <w:rsid w:val="001E40FD"/>
    <w:rsid w:val="00252557"/>
    <w:rsid w:val="00254C52"/>
    <w:rsid w:val="00254D76"/>
    <w:rsid w:val="002609AB"/>
    <w:rsid w:val="002629B8"/>
    <w:rsid w:val="0026450D"/>
    <w:rsid w:val="00267F2D"/>
    <w:rsid w:val="002802EB"/>
    <w:rsid w:val="002B1377"/>
    <w:rsid w:val="002C5844"/>
    <w:rsid w:val="002D374D"/>
    <w:rsid w:val="002E6518"/>
    <w:rsid w:val="002F36D0"/>
    <w:rsid w:val="002F6C8F"/>
    <w:rsid w:val="003009C7"/>
    <w:rsid w:val="00322FEA"/>
    <w:rsid w:val="00344A5F"/>
    <w:rsid w:val="003469F9"/>
    <w:rsid w:val="00367806"/>
    <w:rsid w:val="0037644A"/>
    <w:rsid w:val="00396D2D"/>
    <w:rsid w:val="003A16EC"/>
    <w:rsid w:val="003B1364"/>
    <w:rsid w:val="003B3CF5"/>
    <w:rsid w:val="003C27F1"/>
    <w:rsid w:val="003C51FA"/>
    <w:rsid w:val="003C5E6B"/>
    <w:rsid w:val="003F4A16"/>
    <w:rsid w:val="0040462B"/>
    <w:rsid w:val="00407AA0"/>
    <w:rsid w:val="00407E54"/>
    <w:rsid w:val="004305D2"/>
    <w:rsid w:val="00436B3D"/>
    <w:rsid w:val="004400AF"/>
    <w:rsid w:val="0045629F"/>
    <w:rsid w:val="00464764"/>
    <w:rsid w:val="00485B40"/>
    <w:rsid w:val="004A58A8"/>
    <w:rsid w:val="004B037D"/>
    <w:rsid w:val="004D51F0"/>
    <w:rsid w:val="004D664D"/>
    <w:rsid w:val="004D7B97"/>
    <w:rsid w:val="004E1D2E"/>
    <w:rsid w:val="004E2588"/>
    <w:rsid w:val="00502A13"/>
    <w:rsid w:val="005179D9"/>
    <w:rsid w:val="0052402B"/>
    <w:rsid w:val="00524C27"/>
    <w:rsid w:val="005605EF"/>
    <w:rsid w:val="005834E0"/>
    <w:rsid w:val="00592FEF"/>
    <w:rsid w:val="005B746E"/>
    <w:rsid w:val="005C702D"/>
    <w:rsid w:val="005E06E7"/>
    <w:rsid w:val="005E0F05"/>
    <w:rsid w:val="005F045B"/>
    <w:rsid w:val="006031DB"/>
    <w:rsid w:val="00611A11"/>
    <w:rsid w:val="00621373"/>
    <w:rsid w:val="00627352"/>
    <w:rsid w:val="00634EFD"/>
    <w:rsid w:val="00665A7C"/>
    <w:rsid w:val="00673170"/>
    <w:rsid w:val="00696800"/>
    <w:rsid w:val="006A2E5F"/>
    <w:rsid w:val="006A3236"/>
    <w:rsid w:val="006C406F"/>
    <w:rsid w:val="006D097A"/>
    <w:rsid w:val="006E6B0D"/>
    <w:rsid w:val="006F2913"/>
    <w:rsid w:val="00725E32"/>
    <w:rsid w:val="007262AE"/>
    <w:rsid w:val="00730E9D"/>
    <w:rsid w:val="00746ADB"/>
    <w:rsid w:val="007574EE"/>
    <w:rsid w:val="00762BFC"/>
    <w:rsid w:val="007645AC"/>
    <w:rsid w:val="0077382A"/>
    <w:rsid w:val="00775DE7"/>
    <w:rsid w:val="00794D21"/>
    <w:rsid w:val="007B1206"/>
    <w:rsid w:val="007C678A"/>
    <w:rsid w:val="0082630B"/>
    <w:rsid w:val="0085088A"/>
    <w:rsid w:val="00856796"/>
    <w:rsid w:val="00856D48"/>
    <w:rsid w:val="00860CE5"/>
    <w:rsid w:val="00871389"/>
    <w:rsid w:val="00884556"/>
    <w:rsid w:val="0089422D"/>
    <w:rsid w:val="008B11B1"/>
    <w:rsid w:val="008C1AE1"/>
    <w:rsid w:val="008C528F"/>
    <w:rsid w:val="008E2093"/>
    <w:rsid w:val="008F49C4"/>
    <w:rsid w:val="00907CB5"/>
    <w:rsid w:val="00921CF2"/>
    <w:rsid w:val="009762E9"/>
    <w:rsid w:val="0098233F"/>
    <w:rsid w:val="009A1193"/>
    <w:rsid w:val="009B01D2"/>
    <w:rsid w:val="009C0DD0"/>
    <w:rsid w:val="009C6312"/>
    <w:rsid w:val="00A02C34"/>
    <w:rsid w:val="00A065CD"/>
    <w:rsid w:val="00A17610"/>
    <w:rsid w:val="00A446A7"/>
    <w:rsid w:val="00A461D3"/>
    <w:rsid w:val="00A470FA"/>
    <w:rsid w:val="00A641FC"/>
    <w:rsid w:val="00A7472C"/>
    <w:rsid w:val="00A74E2E"/>
    <w:rsid w:val="00A77954"/>
    <w:rsid w:val="00A86DE1"/>
    <w:rsid w:val="00AC17C0"/>
    <w:rsid w:val="00AF111F"/>
    <w:rsid w:val="00B118ED"/>
    <w:rsid w:val="00B22610"/>
    <w:rsid w:val="00B319F9"/>
    <w:rsid w:val="00B337D2"/>
    <w:rsid w:val="00B349CB"/>
    <w:rsid w:val="00B52132"/>
    <w:rsid w:val="00B607C1"/>
    <w:rsid w:val="00B61042"/>
    <w:rsid w:val="00B64EE5"/>
    <w:rsid w:val="00B871F2"/>
    <w:rsid w:val="00B91F9D"/>
    <w:rsid w:val="00B97A60"/>
    <w:rsid w:val="00BA7D62"/>
    <w:rsid w:val="00BC09E3"/>
    <w:rsid w:val="00BC62FD"/>
    <w:rsid w:val="00BE3E5D"/>
    <w:rsid w:val="00C1610F"/>
    <w:rsid w:val="00C40679"/>
    <w:rsid w:val="00C72D2F"/>
    <w:rsid w:val="00C903C9"/>
    <w:rsid w:val="00CD5700"/>
    <w:rsid w:val="00D0010C"/>
    <w:rsid w:val="00D16FFF"/>
    <w:rsid w:val="00D309DE"/>
    <w:rsid w:val="00D30FE0"/>
    <w:rsid w:val="00D8733E"/>
    <w:rsid w:val="00D920FC"/>
    <w:rsid w:val="00D9386F"/>
    <w:rsid w:val="00DB5C41"/>
    <w:rsid w:val="00DC0D00"/>
    <w:rsid w:val="00DE530F"/>
    <w:rsid w:val="00DE543F"/>
    <w:rsid w:val="00E176C6"/>
    <w:rsid w:val="00E307AD"/>
    <w:rsid w:val="00E36DAA"/>
    <w:rsid w:val="00E47C3E"/>
    <w:rsid w:val="00E52EF1"/>
    <w:rsid w:val="00E66DCC"/>
    <w:rsid w:val="00E76E70"/>
    <w:rsid w:val="00E90BF8"/>
    <w:rsid w:val="00ED5EF7"/>
    <w:rsid w:val="00EE089C"/>
    <w:rsid w:val="00EE63D6"/>
    <w:rsid w:val="00EE7A30"/>
    <w:rsid w:val="00EF23F5"/>
    <w:rsid w:val="00F00CC2"/>
    <w:rsid w:val="00F07D04"/>
    <w:rsid w:val="00F52384"/>
    <w:rsid w:val="00F52B55"/>
    <w:rsid w:val="00FC3BA0"/>
    <w:rsid w:val="00FD38C0"/>
    <w:rsid w:val="00FD465B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496"/>
  <w15:docId w15:val="{8366D114-011D-4614-B59B-5E7F1340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0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210">
    <w:name w:val="Основной текст 21"/>
    <w:semiHidden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annotation reference"/>
    <w:basedOn w:val="a0"/>
    <w:uiPriority w:val="99"/>
    <w:semiHidden/>
    <w:unhideWhenUsed/>
    <w:rsid w:val="0037644A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7644A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37644A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7644A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37644A"/>
    <w:rPr>
      <w:b/>
      <w:bCs/>
      <w:sz w:val="20"/>
      <w:szCs w:val="20"/>
    </w:rPr>
  </w:style>
  <w:style w:type="character" w:styleId="aff">
    <w:name w:val="Placeholder Text"/>
    <w:basedOn w:val="a0"/>
    <w:uiPriority w:val="99"/>
    <w:semiHidden/>
    <w:rsid w:val="0037644A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C40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40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ABC9-3F29-436F-BBF6-FE87DE308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СТУДЕНТ</cp:lastModifiedBy>
  <cp:revision>2</cp:revision>
  <dcterms:created xsi:type="dcterms:W3CDTF">2024-12-27T09:39:00Z</dcterms:created>
  <dcterms:modified xsi:type="dcterms:W3CDTF">2024-12-27T09:39:00Z</dcterms:modified>
</cp:coreProperties>
</file>